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shape id="_x0000_s1026" o:spid="_x0000_s1026" o:spt="202" type="#_x0000_t202" style="position:absolute;left:0pt;margin-left:6.1pt;margin-top:41.55pt;height:71.35pt;width:488.4pt;z-index:251658240;mso-width-relative:page;mso-height-relative:page;" coordsize="21600,21600" o:gfxdata="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S3tWtkAAAAKAQAADwAAAAAAAAABACAAAAAiAAAAZHJzL2Rvd25yZXYueG1s&#10;UEsBAhQAFAAAAAgAh07iQKOU/qf3AQAA8wMAAA4AAAAAAAAAAQAgAAAAKAEAAGRycy9lMm9Eb2Mu&#10;eG1sUEsFBgAAAAAGAAYAWQEAAJE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背景：在顾学雍所开设的超越学科界限的认知基础课程中，小组成员为了构建自己的认知基础，选定了一个研究课题，以该课题为目标寻找相关知识进行学习。在学习知识的过程中，同时学习反思认知基础本身。本文为小组学习报告。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29.35pt;margin-top:164.2pt;height:235.2pt;width:168.6pt;z-index:251665408;mso-width-relative:page;mso-height-relative:page;" coordsize="21600,21600" o:gfxdata="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eKuM2QAAAAsBAAAPAAAAAAAAAAEAIAAAACIAAABkcnMvZG93bnJl&#10;di54bWxQSwECFAAUAAAACACHTuJA8SSNq/wBAAD1AwAADgAAAAAAAAABACAAAAAoAQAAZHJzL2Uy&#10;b0RvYy54bWxQSwUGAAAAAAYABgBZAQAAl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预期效果：</w:t>
                  </w:r>
                </w:p>
                <w:p>
                  <w:pPr/>
                  <w:r>
                    <w:rPr>
                      <w:rFonts w:hint="eastAsia"/>
                    </w:rPr>
                    <w:t>提供未来民主团体内部制度的一种设想</w:t>
                  </w:r>
                </w:p>
                <w:p>
                  <w:pPr/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对群体决策</w:t>
                  </w:r>
                  <w:r>
                    <w:rPr>
                      <w:rFonts w:hint="eastAsia" w:ascii="宋体" w:hAnsi="宋体" w:eastAsia="宋体" w:cs="宋体"/>
                      <w:szCs w:val="21"/>
                    </w:rPr>
                    <w:t>、社会管理、云计算、区块链方面的知识有基本了解，达到能与专业人士进行无障碍简单交流的程度。</w:t>
                  </w:r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</w:p>
                <w:p>
                  <w:pPr>
                    <w:rPr>
                      <w:ins w:id="0" w:author="王小珊" w:date="2015-12-16T09:53:00Z"/>
                      <w:rFonts w:hint="eastAsia" w:ascii="宋体" w:hAnsi="宋体" w:eastAsia="宋体" w:cs="宋体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Cs w:val="21"/>
                    </w:rPr>
                    <w:t>。</w:t>
                  </w:r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  <w:ins w:id="1" w:author="王小珊" w:date="2015-12-16T09:54:00Z">
                    <w:r>
                      <w:rPr>
                        <w:rFonts w:hint="eastAsia" w:ascii="宋体" w:hAnsi="宋体" w:eastAsia="宋体" w:cs="宋体"/>
                        <w:szCs w:val="21"/>
                      </w:rPr>
                      <w:t>借助本文知识，能提高现实生活中的群体工作效率。</w:t>
                    </w:r>
                  </w:ins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</w:p>
                <w:p>
                  <w:pPr>
                    <w:rPr>
                      <w:rFonts w:ascii="宋体" w:hAnsi="宋体" w:eastAsia="宋体" w:cs="宋体"/>
                      <w:szCs w:val="21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shape id="_x0000_s1032" o:spid="_x0000_s1032" o:spt="202" type="#_x0000_t202" style="position:absolute;left:0pt;margin-left:8.6pt;margin-top:119.8pt;height:37.3pt;width:483.25pt;z-index:251660288;mso-width-relative:page;mso-height-relative:page;" coordsize="21600,21600" o:gfxdata="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5pjL2QAAAAoBAAAPAAAAAAAAAAEAIAAAACIAAABkcnMvZG93bnJldi54&#10;bWxQSwECFAAUAAAACACHTuJAJFmVovkBAAD0AwAADgAAAAAAAAABACAAAAAoAQAAZHJzL2Uyb0Rv&#10;Yy54bWxQSwUGAAAAAAYABgBZAQAAkw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目标：根据小组成员所掌握的理论知识和对未来技术的展望，构建一个未来乌托邦的自我管理体系——Cloud Mind。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211.55pt;margin-top:163.65pt;height:221.65pt;width:112.25pt;z-index:251664384;mso-width-relative:page;mso-height-relative:page;" coordsize="21600,21600" o:gfxdata="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/snqdgAAAALAQAADwAAAAAAAAABACAAAAAiAAAAZHJzL2Rvd25y&#10;ZXYueG1sUEsBAhQAFAAAAAgAh07iQHJNMfr+AQAA9QMAAA4AAAAAAAAAAQAgAAAAJwEAAGRycy9l&#10;Mm9Eb2MueG1sUEsFBgAAAAAGAAYAWQEAAJc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输出：</w:t>
                  </w:r>
                </w:p>
                <w:p>
                  <w:pPr/>
                  <w:r>
                    <w:rPr>
                      <w:rFonts w:hint="eastAsia"/>
                    </w:rPr>
                    <w:t>客观需求分析</w:t>
                  </w:r>
                </w:p>
                <w:p>
                  <w:pPr/>
                  <w:r>
                    <w:rPr>
                      <w:rFonts w:hint="eastAsia"/>
                    </w:rPr>
                    <w:t>技术背景分析</w:t>
                  </w:r>
                </w:p>
                <w:p>
                  <w:pPr/>
                  <w:r>
                    <w:rPr>
                      <w:rFonts w:hint="eastAsia"/>
                    </w:rPr>
                    <w:t>理论背景分析</w:t>
                  </w:r>
                </w:p>
                <w:p>
                  <w:pPr/>
                  <w:r>
                    <w:rPr>
                      <w:rFonts w:hint="eastAsia"/>
                    </w:rPr>
                    <w:t>成果展示：</w:t>
                  </w:r>
                </w:p>
                <w:p>
                  <w:pPr/>
                  <w:r>
                    <w:rPr>
                      <w:rFonts w:hint="eastAsia"/>
                    </w:rPr>
                    <w:t>宏观</w:t>
                  </w:r>
                </w:p>
                <w:p>
                  <w:pPr/>
                  <w:r>
                    <w:rPr>
                      <w:rFonts w:hint="eastAsia"/>
                    </w:rPr>
                    <w:t>微观</w:t>
                  </w:r>
                </w:p>
                <w:p>
                  <w:pPr/>
                  <w:r>
                    <w:rPr>
                      <w:rFonts w:hint="eastAsia"/>
                    </w:rPr>
                    <w:t>介观</w:t>
                  </w:r>
                </w:p>
                <w:p>
                  <w:pPr/>
                  <w:r>
                    <w:rPr>
                      <w:rFonts w:hint="eastAsia"/>
                    </w:rPr>
                    <w:t>Cloud Mind 命名空间</w:t>
                  </w:r>
                </w:p>
                <w:p>
                  <w:pPr/>
                </w:p>
                <w:p>
                  <w:pPr/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.55pt;margin-top:394.55pt;height:77.2pt;width:396.2pt;z-index:251667456;mso-width-relative:page;mso-height-relative:page;" coordsize="21600,21600" o:gfxdata="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epRA2QAAAAoBAAAPAAAAAAAAAAEAIAAAACIAAABkcnMvZG93bnJl&#10;di54bWxQSwECFAAUAAAACACHTuJAJfFMavwBAAD0AwAADgAAAAAAAAABACAAAAAoAQAAZHJzL2Uy&#10;b0RvYy54bWxQSwUGAAAAAAYABgBZAQAAl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外部因素：</w:t>
                  </w:r>
                </w:p>
                <w:p>
                  <w:pPr/>
                  <w:r>
                    <w:rPr>
                      <w:rFonts w:hint="eastAsia"/>
                    </w:rPr>
                    <w:t>目前技术难以做到理想化的脑机借口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既得利益者会阻碍现今社会向Cloud Mind转变。 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05.45pt;margin-top:162.55pt;height:222.95pt;width:100.5pt;z-index:251675648;mso-width-relative:page;mso-height-relative:page;" coordsize="21600,21600" o:gfxdata="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LzncdkAAAALAQAADwAAAAAAAAABACAAAAAiAAAAZHJzL2Rvd25yZXYueG1s&#10;UEsBAhQAFAAAAAgAh07iQBESjNP3AQAA9QMAAA4AAAAAAAAAAQAgAAAAKAEAAGRycy9lMm9Eb2Mu&#10;eG1sUEsFBgAAAAAGAAYAWQEAAJE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活动：</w:t>
                  </w:r>
                </w:p>
                <w:p>
                  <w:pPr/>
                  <w:r>
                    <w:rPr>
                      <w:rFonts w:hint="eastAsia"/>
                    </w:rPr>
                    <w:t>课堂学习</w:t>
                  </w:r>
                </w:p>
                <w:p>
                  <w:pPr/>
                  <w:r>
                    <w:rPr>
                      <w:rFonts w:hint="eastAsia"/>
                    </w:rPr>
                    <w:t>课堂讨论</w:t>
                  </w:r>
                </w:p>
                <w:p>
                  <w:pPr/>
                  <w:r>
                    <w:rPr>
                      <w:rFonts w:hint="eastAsia"/>
                    </w:rPr>
                    <w:t>课堂展示交流</w:t>
                  </w:r>
                </w:p>
                <w:p>
                  <w:pPr/>
                  <w:r>
                    <w:rPr>
                      <w:rFonts w:hint="eastAsia"/>
                    </w:rPr>
                    <w:t>文献研读</w:t>
                  </w:r>
                </w:p>
                <w:p>
                  <w:pPr/>
                  <w:r>
                    <w:rPr>
                      <w:rFonts w:hint="eastAsia"/>
                    </w:rPr>
                    <w:t>小组会议</w:t>
                  </w:r>
                </w:p>
                <w:p>
                  <w:pPr/>
                  <w:r>
                    <w:rPr>
                      <w:rFonts w:hint="eastAsia"/>
                    </w:rPr>
                    <w:t>Office Hour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.1pt;margin-top:161.6pt;height:224.65pt;width:96pt;z-index:251662336;mso-width-relative:page;mso-height-relative:page;" coordsize="21600,21600" o:gfxdata="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qa442AAAAAoBAAAPAAAAAAAAAAEAIAAAACIAAABkcnMvZG93bnJldi54&#10;bWxQSwECFAAUAAAACACHTuJAOzPMRvoBAAD1AwAADgAAAAAAAAABACAAAAAnAQAAZHJzL2Uyb0Rv&#10;Yy54bWxQSwUGAAAAAAYABgBZAQAAkw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输入：</w:t>
                  </w:r>
                </w:p>
                <w:p>
                  <w:pPr/>
                  <w:r>
                    <w:rPr>
                      <w:rFonts w:hint="eastAsia"/>
                    </w:rPr>
                    <w:t>资源：</w:t>
                  </w:r>
                </w:p>
                <w:p>
                  <w:pPr/>
                  <w:r>
                    <w:rPr>
                      <w:rFonts w:hint="eastAsia"/>
                    </w:rPr>
                    <w:t>时间</w:t>
                  </w:r>
                </w:p>
                <w:p>
                  <w:pPr/>
                  <w:r>
                    <w:rPr>
                      <w:rFonts w:hint="eastAsia"/>
                    </w:rPr>
                    <w:t>书籍</w:t>
                  </w:r>
                </w:p>
                <w:p>
                  <w:pPr/>
                  <w:r>
                    <w:rPr>
                      <w:rFonts w:hint="eastAsia"/>
                    </w:rPr>
                    <w:t>文献</w:t>
                  </w:r>
                </w:p>
                <w:p>
                  <w:pPr/>
                  <w:r>
                    <w:rPr>
                      <w:rFonts w:hint="eastAsia"/>
                    </w:rPr>
                    <w:t>网络词条</w:t>
                  </w:r>
                </w:p>
                <w:p>
                  <w:pPr/>
                  <w:r>
                    <w:rPr>
                      <w:rFonts w:hint="eastAsia"/>
                    </w:rPr>
                    <w:t>相关视频</w:t>
                  </w:r>
                </w:p>
                <w:p>
                  <w:pPr/>
                  <w:r>
                    <w:rPr>
                      <w:rFonts w:hint="eastAsia"/>
                    </w:rPr>
                    <w:t>网络学习软件</w:t>
                  </w:r>
                </w:p>
                <w:p>
                  <w:pPr/>
                  <w:r>
                    <w:rPr>
                      <w:rFonts w:hint="eastAsia"/>
                    </w:rPr>
                    <w:t>人：</w:t>
                  </w:r>
                </w:p>
                <w:p>
                  <w:pPr/>
                  <w:r>
                    <w:rPr>
                      <w:rFonts w:hint="eastAsia"/>
                    </w:rPr>
                    <w:t>本小组成员</w:t>
                  </w:r>
                </w:p>
                <w:p>
                  <w:pPr/>
                  <w:r>
                    <w:rPr>
                      <w:rFonts w:hint="eastAsia"/>
                    </w:rPr>
                    <w:t>本课教授</w:t>
                  </w:r>
                </w:p>
                <w:p>
                  <w:pPr/>
                  <w:r>
                    <w:rPr>
                      <w:rFonts w:hint="eastAsia"/>
                    </w:rPr>
                    <w:t>各领域专家</w:t>
                  </w:r>
                </w:p>
                <w:p>
                  <w:pPr/>
                  <w:r>
                    <w:rPr>
                      <w:rFonts w:hint="eastAsia"/>
                    </w:rPr>
                    <w:t>助教</w:t>
                  </w:r>
                </w:p>
                <w:p>
                  <w:pPr/>
                  <w:r>
                    <w:rPr>
                      <w:rFonts w:hint="eastAsia"/>
                    </w:rPr>
                    <w:t>同学</w:t>
                  </w:r>
                </w:p>
                <w:p>
                  <w:pPr/>
                </w:p>
                <w:p>
                  <w:pPr/>
                  <w:r>
                    <w:rPr>
                      <w:rFonts w:hint="eastAsia"/>
                    </w:rPr>
                    <w:t>相关专家建议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4560B48"/>
    <w:rsid w:val="0047049E"/>
    <w:rsid w:val="008C2ECF"/>
    <w:rsid w:val="00A80EAF"/>
    <w:rsid w:val="0AAC0A11"/>
    <w:rsid w:val="14560B48"/>
    <w:rsid w:val="3025488D"/>
    <w:rsid w:val="39F871AB"/>
    <w:rsid w:val="674065CF"/>
    <w:rsid w:val="6B7867DE"/>
    <w:rsid w:val="6FCB45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2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2015-12-16T00:48:00Z</dcterms:created>
  <dc:creator>Administrator</dc:creator>
  <cp:lastModifiedBy>Administrator</cp:lastModifiedBy>
  <dcterms:modified xsi:type="dcterms:W3CDTF">2015-12-16T23:48:48Z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